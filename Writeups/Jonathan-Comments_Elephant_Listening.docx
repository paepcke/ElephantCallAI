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615C18" w14:textId="77777777" w:rsidR="008F41A8" w:rsidRPr="00BB1C8F" w:rsidRDefault="008F41A8" w:rsidP="008F41A8">
      <w:pPr>
        <w:pStyle w:val="NoSpacing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2F327DD6" wp14:editId="3F12497E">
            <wp:extent cx="1631950" cy="873116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Alogo_18_772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9709" cy="87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6FD6D" w14:textId="77777777" w:rsidR="008F41A8" w:rsidRPr="00BB1C8F" w:rsidRDefault="008F41A8" w:rsidP="00F744C8">
      <w:pPr>
        <w:pStyle w:val="NoSpacing"/>
        <w:rPr>
          <w:b/>
          <w:bCs/>
          <w:sz w:val="24"/>
          <w:szCs w:val="24"/>
        </w:rPr>
      </w:pPr>
      <w:r w:rsidRPr="00BB1C8F">
        <w:rPr>
          <w:b/>
          <w:bCs/>
          <w:sz w:val="24"/>
          <w:szCs w:val="24"/>
        </w:rPr>
        <w:t>News Release</w:t>
      </w:r>
      <w:r>
        <w:rPr>
          <w:b/>
          <w:bCs/>
          <w:sz w:val="24"/>
          <w:szCs w:val="24"/>
        </w:rPr>
        <w:t>-the Ecological Society of America</w:t>
      </w:r>
    </w:p>
    <w:p w14:paraId="6E053069" w14:textId="77777777" w:rsidR="008F41A8" w:rsidRDefault="008F41A8" w:rsidP="00F744C8">
      <w:pPr>
        <w:pStyle w:val="NoSpacing"/>
        <w:rPr>
          <w:b/>
          <w:bCs/>
        </w:rPr>
      </w:pPr>
    </w:p>
    <w:p w14:paraId="581F28F9" w14:textId="488966A6" w:rsidR="008F41A8" w:rsidRDefault="008F41A8" w:rsidP="00F744C8">
      <w:pPr>
        <w:pStyle w:val="NoSpacing"/>
      </w:pPr>
      <w:r>
        <w:t xml:space="preserve">Photos accompany this release online: </w:t>
      </w:r>
      <w:r w:rsidR="004C30AB" w:rsidRPr="00B8529E">
        <w:rPr>
          <w:color w:val="FF0000"/>
        </w:rPr>
        <w:t>URL</w:t>
      </w:r>
      <w:r>
        <w:br/>
      </w:r>
      <w:r>
        <w:br/>
      </w:r>
      <w:r w:rsidRPr="00040845">
        <w:rPr>
          <w:b/>
        </w:rPr>
        <w:t>July 2</w:t>
      </w:r>
      <w:r w:rsidR="00040845" w:rsidRPr="00040845">
        <w:rPr>
          <w:b/>
        </w:rPr>
        <w:t>3</w:t>
      </w:r>
      <w:r w:rsidRPr="00040845">
        <w:rPr>
          <w:b/>
        </w:rPr>
        <w:t>, 2020</w:t>
      </w:r>
      <w:r>
        <w:rPr>
          <w:b/>
        </w:rPr>
        <w:br/>
      </w:r>
      <w:r>
        <w:rPr>
          <w:bCs/>
        </w:rPr>
        <w:t>For Immediate Release</w:t>
      </w:r>
      <w:r>
        <w:t xml:space="preserve"> </w:t>
      </w:r>
      <w:r>
        <w:br/>
      </w:r>
      <w:r>
        <w:br/>
      </w:r>
      <w:r>
        <w:rPr>
          <w:b/>
          <w:lang w:val="fr-FR"/>
        </w:rPr>
        <w:t>C</w:t>
      </w:r>
      <w:r w:rsidRPr="00813674">
        <w:rPr>
          <w:b/>
          <w:lang w:val="fr-FR"/>
        </w:rPr>
        <w:t>ontact</w:t>
      </w:r>
      <w:r w:rsidRPr="00077041">
        <w:rPr>
          <w:lang w:val="fr-FR"/>
        </w:rPr>
        <w:t xml:space="preserve">: </w:t>
      </w:r>
      <w:r>
        <w:rPr>
          <w:lang w:val="fr-FR"/>
        </w:rPr>
        <w:t>Heidi Swanson</w:t>
      </w:r>
      <w:r w:rsidRPr="009F0675">
        <w:t xml:space="preserve">, 202-833-8773 ext. 211, </w:t>
      </w:r>
      <w:hyperlink r:id="rId9" w:history="1">
        <w:r w:rsidRPr="009D65A9">
          <w:rPr>
            <w:rStyle w:val="Hyperlink"/>
          </w:rPr>
          <w:t>heidi@esa.org</w:t>
        </w:r>
      </w:hyperlink>
    </w:p>
    <w:p w14:paraId="3E73C9F9" w14:textId="2A107258" w:rsidR="008F41A8" w:rsidRDefault="008F41A8" w:rsidP="00F744C8">
      <w:pPr>
        <w:spacing w:after="0" w:line="240" w:lineRule="auto"/>
      </w:pPr>
    </w:p>
    <w:p w14:paraId="73625288" w14:textId="5EA82D2B" w:rsidR="003B730C" w:rsidRPr="00284563" w:rsidRDefault="00EA3709" w:rsidP="00AF6F26">
      <w:pPr>
        <w:spacing w:after="12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</w:t>
      </w:r>
      <w:r w:rsidR="009B2F98">
        <w:rPr>
          <w:b/>
          <w:bCs/>
          <w:sz w:val="32"/>
          <w:szCs w:val="32"/>
        </w:rPr>
        <w:t>achine learning</w:t>
      </w:r>
      <w:r>
        <w:rPr>
          <w:b/>
          <w:bCs/>
          <w:sz w:val="32"/>
          <w:szCs w:val="32"/>
        </w:rPr>
        <w:t xml:space="preserve"> streamlines detection of </w:t>
      </w:r>
      <w:r w:rsidRPr="00284563">
        <w:rPr>
          <w:b/>
          <w:bCs/>
          <w:sz w:val="32"/>
          <w:szCs w:val="32"/>
        </w:rPr>
        <w:t>African forest elephant</w:t>
      </w:r>
      <w:r>
        <w:rPr>
          <w:b/>
          <w:bCs/>
          <w:sz w:val="32"/>
          <w:szCs w:val="32"/>
        </w:rPr>
        <w:t xml:space="preserve"> vocalizations</w:t>
      </w:r>
    </w:p>
    <w:p w14:paraId="53FF766E" w14:textId="7C495548" w:rsidR="00981D10" w:rsidRPr="00284563" w:rsidRDefault="00C93D74" w:rsidP="00F744C8">
      <w:pPr>
        <w:spacing w:after="0" w:line="240" w:lineRule="auto"/>
        <w:jc w:val="center"/>
        <w:rPr>
          <w:i/>
          <w:iCs/>
          <w:sz w:val="28"/>
          <w:szCs w:val="28"/>
        </w:rPr>
      </w:pPr>
      <w:r w:rsidRPr="00284563">
        <w:rPr>
          <w:i/>
          <w:iCs/>
          <w:sz w:val="28"/>
          <w:szCs w:val="28"/>
        </w:rPr>
        <w:t>A</w:t>
      </w:r>
      <w:r w:rsidR="00AF6F26">
        <w:rPr>
          <w:i/>
          <w:iCs/>
          <w:sz w:val="28"/>
          <w:szCs w:val="28"/>
        </w:rPr>
        <w:t xml:space="preserve"> </w:t>
      </w:r>
      <w:r w:rsidRPr="00284563">
        <w:rPr>
          <w:i/>
          <w:iCs/>
          <w:sz w:val="28"/>
          <w:szCs w:val="28"/>
        </w:rPr>
        <w:t>neural network</w:t>
      </w:r>
      <w:r w:rsidR="006455B5">
        <w:rPr>
          <w:i/>
          <w:iCs/>
          <w:sz w:val="28"/>
          <w:szCs w:val="28"/>
        </w:rPr>
        <w:t xml:space="preserve"> model</w:t>
      </w:r>
      <w:r w:rsidR="00C15D08">
        <w:rPr>
          <w:i/>
          <w:iCs/>
          <w:sz w:val="28"/>
          <w:szCs w:val="28"/>
        </w:rPr>
        <w:t xml:space="preserve"> </w:t>
      </w:r>
      <w:r w:rsidRPr="00284563">
        <w:rPr>
          <w:i/>
          <w:iCs/>
          <w:sz w:val="28"/>
          <w:szCs w:val="28"/>
        </w:rPr>
        <w:t>reduce</w:t>
      </w:r>
      <w:r w:rsidR="00FB65BF">
        <w:rPr>
          <w:i/>
          <w:iCs/>
          <w:sz w:val="28"/>
          <w:szCs w:val="28"/>
        </w:rPr>
        <w:t>s</w:t>
      </w:r>
      <w:r w:rsidR="00284563">
        <w:rPr>
          <w:i/>
          <w:iCs/>
          <w:sz w:val="28"/>
          <w:szCs w:val="28"/>
        </w:rPr>
        <w:t xml:space="preserve"> </w:t>
      </w:r>
      <w:r w:rsidR="0092343C">
        <w:rPr>
          <w:i/>
          <w:iCs/>
          <w:sz w:val="28"/>
          <w:szCs w:val="28"/>
        </w:rPr>
        <w:t xml:space="preserve">the </w:t>
      </w:r>
      <w:r w:rsidRPr="00284563">
        <w:rPr>
          <w:i/>
          <w:iCs/>
          <w:sz w:val="28"/>
          <w:szCs w:val="28"/>
        </w:rPr>
        <w:t xml:space="preserve">amount of </w:t>
      </w:r>
      <w:r w:rsidR="00BE22AC">
        <w:rPr>
          <w:i/>
          <w:iCs/>
          <w:sz w:val="28"/>
          <w:szCs w:val="28"/>
        </w:rPr>
        <w:t xml:space="preserve">audio </w:t>
      </w:r>
      <w:r w:rsidRPr="00284563">
        <w:rPr>
          <w:i/>
          <w:iCs/>
          <w:sz w:val="28"/>
          <w:szCs w:val="28"/>
        </w:rPr>
        <w:t xml:space="preserve">data </w:t>
      </w:r>
      <w:r w:rsidR="00AD5C05">
        <w:rPr>
          <w:i/>
          <w:iCs/>
          <w:sz w:val="28"/>
          <w:szCs w:val="28"/>
        </w:rPr>
        <w:t>requiring human inspection</w:t>
      </w:r>
      <w:r w:rsidRPr="00284563">
        <w:rPr>
          <w:i/>
          <w:iCs/>
          <w:sz w:val="28"/>
          <w:szCs w:val="28"/>
        </w:rPr>
        <w:t xml:space="preserve"> by 98%</w:t>
      </w:r>
    </w:p>
    <w:p w14:paraId="360007B6" w14:textId="77777777" w:rsidR="00E90405" w:rsidRDefault="00E90405" w:rsidP="00C55E99">
      <w:pPr>
        <w:spacing w:after="0" w:line="240" w:lineRule="auto"/>
      </w:pPr>
    </w:p>
    <w:p w14:paraId="46C9F4C9" w14:textId="60DBD8F7" w:rsidR="00DA4E9C" w:rsidRDefault="00D55D6F" w:rsidP="004F3F84">
      <w:pPr>
        <w:spacing w:after="0" w:line="240" w:lineRule="auto"/>
      </w:pPr>
      <w:r>
        <w:t>A new</w:t>
      </w:r>
      <w:r w:rsidR="00C55E99" w:rsidRPr="00D712E3">
        <w:t xml:space="preserve"> </w:t>
      </w:r>
      <w:r w:rsidR="00AF6F26">
        <w:t>artificial intelligence</w:t>
      </w:r>
      <w:r w:rsidR="00C55E99" w:rsidRPr="00D712E3">
        <w:t xml:space="preserve"> application</w:t>
      </w:r>
      <w:r w:rsidR="004E667D">
        <w:t xml:space="preserve"> can</w:t>
      </w:r>
      <w:r w:rsidR="009F5A41">
        <w:t xml:space="preserve"> pinpoint</w:t>
      </w:r>
      <w:r w:rsidR="0068607C">
        <w:t xml:space="preserve"> </w:t>
      </w:r>
      <w:r w:rsidR="00384FBB">
        <w:t xml:space="preserve">low-frequency </w:t>
      </w:r>
      <w:r w:rsidR="00C55E99" w:rsidRPr="00D712E3">
        <w:t xml:space="preserve">elephant </w:t>
      </w:r>
      <w:r w:rsidR="0068607C">
        <w:t>calls</w:t>
      </w:r>
      <w:r w:rsidR="00A8024F">
        <w:t xml:space="preserve"> </w:t>
      </w:r>
      <w:r w:rsidR="006403D4">
        <w:t>buried</w:t>
      </w:r>
      <w:r w:rsidR="00384FBB">
        <w:t xml:space="preserve"> </w:t>
      </w:r>
      <w:r w:rsidR="006403D4">
        <w:t>within</w:t>
      </w:r>
      <w:r w:rsidR="00A8024F">
        <w:t xml:space="preserve"> </w:t>
      </w:r>
      <w:r w:rsidR="00096787">
        <w:t>vast stores</w:t>
      </w:r>
      <w:r w:rsidR="006403D4">
        <w:t xml:space="preserve"> of audio </w:t>
      </w:r>
      <w:r w:rsidR="007976C6">
        <w:t>recordings</w:t>
      </w:r>
      <w:r w:rsidR="007A2BD9">
        <w:t xml:space="preserve">, </w:t>
      </w:r>
      <w:r w:rsidR="002E5AEE">
        <w:t>bypass</w:t>
      </w:r>
      <w:r w:rsidR="00BE7DA1">
        <w:t>ing the</w:t>
      </w:r>
      <w:r w:rsidR="002E5AEE">
        <w:t xml:space="preserve"> </w:t>
      </w:r>
      <w:r w:rsidR="00754100">
        <w:t>bottleneck</w:t>
      </w:r>
      <w:r w:rsidR="00BE7DA1">
        <w:t xml:space="preserve">s </w:t>
      </w:r>
      <w:r w:rsidR="00D45DA6">
        <w:t xml:space="preserve">that </w:t>
      </w:r>
      <w:r w:rsidR="00AF74E3">
        <w:t xml:space="preserve">researchers face when they sort through data by hand. </w:t>
      </w:r>
      <w:r w:rsidR="00C55E99" w:rsidRPr="00D712E3">
        <w:t>Jonathan Gomes-Selman and Nikita Demir</w:t>
      </w:r>
      <w:r w:rsidR="0068607C">
        <w:t xml:space="preserve">, both </w:t>
      </w:r>
      <w:r w:rsidR="0068607C" w:rsidRPr="00D712E3">
        <w:t xml:space="preserve">recent </w:t>
      </w:r>
      <w:r w:rsidR="0068607C">
        <w:t xml:space="preserve">graduates of </w:t>
      </w:r>
      <w:r w:rsidR="0068607C" w:rsidRPr="00D712E3">
        <w:t xml:space="preserve">Stanford University, </w:t>
      </w:r>
      <w:r w:rsidR="00C55E99" w:rsidRPr="00D712E3">
        <w:t xml:space="preserve">trained an artificial neural network to “listen” to </w:t>
      </w:r>
      <w:r w:rsidR="003E764D" w:rsidRPr="00D712E3">
        <w:t>audio files and</w:t>
      </w:r>
      <w:r w:rsidR="00912D82" w:rsidRPr="00D712E3">
        <w:t xml:space="preserve"> pick out </w:t>
      </w:r>
      <w:r w:rsidR="00E90405" w:rsidRPr="00D712E3">
        <w:t>all the</w:t>
      </w:r>
      <w:r w:rsidR="00747547">
        <w:t xml:space="preserve"> </w:t>
      </w:r>
      <w:r w:rsidR="009739FF" w:rsidRPr="00D712E3">
        <w:t>sound bites</w:t>
      </w:r>
      <w:r w:rsidR="00E90405" w:rsidRPr="00D712E3">
        <w:t xml:space="preserve"> containing the</w:t>
      </w:r>
      <w:r w:rsidR="00C55E99" w:rsidRPr="00D712E3">
        <w:t xml:space="preserve"> rumblings and grumblings</w:t>
      </w:r>
      <w:r w:rsidR="00EB1D85">
        <w:t xml:space="preserve"> of </w:t>
      </w:r>
      <w:r w:rsidR="00384FBB">
        <w:t xml:space="preserve">African forest </w:t>
      </w:r>
      <w:r w:rsidR="00C55E99" w:rsidRPr="00D712E3">
        <w:t>elepha</w:t>
      </w:r>
      <w:r w:rsidR="00060273">
        <w:t>nts</w:t>
      </w:r>
      <w:r w:rsidR="00997DD9">
        <w:t>.</w:t>
      </w:r>
    </w:p>
    <w:p w14:paraId="15A76614" w14:textId="77777777" w:rsidR="00DA4E9C" w:rsidRDefault="00DA4E9C" w:rsidP="004F3F84">
      <w:pPr>
        <w:spacing w:after="0" w:line="240" w:lineRule="auto"/>
      </w:pPr>
    </w:p>
    <w:p w14:paraId="13B00D5B" w14:textId="003F3D91" w:rsidR="004F3F84" w:rsidRPr="00D712E3" w:rsidRDefault="004F3F84" w:rsidP="004F3F84">
      <w:pPr>
        <w:spacing w:after="0" w:line="240" w:lineRule="auto"/>
      </w:pPr>
      <w:r>
        <w:t>I</w:t>
      </w:r>
      <w:r w:rsidRPr="00D712E3">
        <w:t xml:space="preserve">solating </w:t>
      </w:r>
      <w:r>
        <w:t>elephant</w:t>
      </w:r>
      <w:r w:rsidRPr="00D712E3">
        <w:t xml:space="preserve"> rumbles from the cacophony of other rainforest sounds</w:t>
      </w:r>
      <w:r>
        <w:t xml:space="preserve"> has traditionally been a time-intensive process requiring a lot of human effort </w:t>
      </w:r>
      <w:r w:rsidR="00B8529E" w:rsidRPr="00B8529E">
        <w:t>—</w:t>
      </w:r>
      <w:r>
        <w:t xml:space="preserve"> an effort that Gomes-Selman himself has contributed to. While </w:t>
      </w:r>
      <w:r w:rsidRPr="00D712E3">
        <w:t>volunteer</w:t>
      </w:r>
      <w:r>
        <w:t>ing</w:t>
      </w:r>
      <w:r w:rsidRPr="00D712E3">
        <w:t xml:space="preserve"> for the</w:t>
      </w:r>
      <w:r>
        <w:t xml:space="preserve"> </w:t>
      </w:r>
      <w:r w:rsidR="00DB5138">
        <w:t xml:space="preserve">Cornell Lab of Ornithology’s </w:t>
      </w:r>
      <w:r>
        <w:t>Elephant Listening</w:t>
      </w:r>
      <w:r w:rsidRPr="00D712E3">
        <w:t xml:space="preserve"> </w:t>
      </w:r>
      <w:r>
        <w:t>P</w:t>
      </w:r>
      <w:r w:rsidRPr="00D712E3">
        <w:t>roject</w:t>
      </w:r>
      <w:r>
        <w:t xml:space="preserve"> as a high school student</w:t>
      </w:r>
      <w:r w:rsidRPr="00D712E3">
        <w:t xml:space="preserve"> in 2013</w:t>
      </w:r>
      <w:r>
        <w:t>, Gomes-Selman was responsible for sifting</w:t>
      </w:r>
      <w:r w:rsidRPr="00D712E3">
        <w:t xml:space="preserve"> through recorded audio data and </w:t>
      </w:r>
      <w:r>
        <w:t>manually identifying</w:t>
      </w:r>
      <w:r w:rsidRPr="00D712E3">
        <w:t xml:space="preserve"> the elephant calls</w:t>
      </w:r>
      <w:r>
        <w:t xml:space="preserve">. </w:t>
      </w:r>
      <w:r w:rsidRPr="00D712E3">
        <w:t>“Moving forward, I always had in the back of my mind the idea that the work I had been doing surely could be automated and knew how powerful such a tool could be</w:t>
      </w:r>
      <w:r>
        <w:t>,</w:t>
      </w:r>
      <w:r w:rsidRPr="00D712E3">
        <w:t>”</w:t>
      </w:r>
      <w:r>
        <w:t xml:space="preserve"> says Gomes-Selman. </w:t>
      </w:r>
    </w:p>
    <w:p w14:paraId="6DC34F5B" w14:textId="152989BE" w:rsidR="00C55E99" w:rsidRPr="00D712E3" w:rsidRDefault="00B8529E" w:rsidP="00C55E99">
      <w:pPr>
        <w:spacing w:after="0" w:line="240" w:lineRule="auto"/>
      </w:pPr>
      <w:r>
        <w:t xml:space="preserve"> </w:t>
      </w:r>
    </w:p>
    <w:p w14:paraId="7D406E4F" w14:textId="3D64A1AC" w:rsidR="00B668C1" w:rsidRDefault="00751F4C" w:rsidP="005A70AD">
      <w:pPr>
        <w:spacing w:after="0" w:line="240" w:lineRule="auto"/>
      </w:pPr>
      <w:r>
        <w:t xml:space="preserve">Gomes-Selman </w:t>
      </w:r>
      <w:r w:rsidR="0012774B">
        <w:t xml:space="preserve">has since </w:t>
      </w:r>
      <w:r w:rsidR="00E938A2">
        <w:t xml:space="preserve">followed through on </w:t>
      </w:r>
      <w:r w:rsidR="0012774B">
        <w:t>this</w:t>
      </w:r>
      <w:r w:rsidR="00E938A2">
        <w:t xml:space="preserve"> idea, working with </w:t>
      </w:r>
      <w:r>
        <w:t>Demir</w:t>
      </w:r>
      <w:r w:rsidR="00336FAF">
        <w:t xml:space="preserve"> </w:t>
      </w:r>
      <w:r w:rsidR="00E938A2">
        <w:t xml:space="preserve">to </w:t>
      </w:r>
      <w:r w:rsidR="00FB03D2">
        <w:t xml:space="preserve">develop </w:t>
      </w:r>
      <w:r w:rsidR="00045A47">
        <w:t xml:space="preserve">a </w:t>
      </w:r>
      <w:r w:rsidR="00FB03D2">
        <w:t>neural network model</w:t>
      </w:r>
      <w:r w:rsidR="00861ED7">
        <w:t xml:space="preserve"> using </w:t>
      </w:r>
      <w:r w:rsidR="00336FAF">
        <w:t xml:space="preserve">data collected by </w:t>
      </w:r>
      <w:r w:rsidR="00267A1A">
        <w:t>The</w:t>
      </w:r>
      <w:r w:rsidR="005A70AD" w:rsidRPr="00D712E3">
        <w:t xml:space="preserve"> Elephant Listening Project</w:t>
      </w:r>
      <w:r w:rsidR="00336FAF">
        <w:t>, whose</w:t>
      </w:r>
      <w:r w:rsidR="005A70AD">
        <w:t xml:space="preserve"> autonomous recording devices, placed in elephant habitat across Central Africa, have collected audio data amounting to over a century</w:t>
      </w:r>
      <w:r w:rsidR="00B8529E">
        <w:t>’s</w:t>
      </w:r>
      <w:r w:rsidR="005A70AD">
        <w:t xml:space="preserve"> worth of playback time</w:t>
      </w:r>
      <w:r w:rsidR="005A70AD" w:rsidRPr="00D712E3">
        <w:t>. The lab’s recordings have guid</w:t>
      </w:r>
      <w:r w:rsidR="00382074">
        <w:t>ed</w:t>
      </w:r>
      <w:r w:rsidR="005A70AD" w:rsidRPr="00D712E3">
        <w:t xml:space="preserve"> efforts to combat poaching and other human-induced stressors that threaten the species’ survival, and may hold answers to long-pondered mysteries of elephant communication and social behavior. </w:t>
      </w:r>
      <w:ins w:id="0" w:author="Jonathan Gomes Selman" w:date="2020-07-23T16:44:00Z">
        <w:r w:rsidR="00920810">
          <w:t xml:space="preserve">Dr. Andreas </w:t>
        </w:r>
        <w:proofErr w:type="spellStart"/>
        <w:r w:rsidR="00920810">
          <w:t>Paepcke</w:t>
        </w:r>
        <w:proofErr w:type="spellEnd"/>
        <w:r w:rsidR="00920810">
          <w:t xml:space="preserve"> of Stanford University and Dr. Peter</w:t>
        </w:r>
      </w:ins>
      <w:ins w:id="1" w:author="Jonathan Gomes Selman" w:date="2020-07-23T16:45:00Z">
        <w:r w:rsidR="00920810">
          <w:t xml:space="preserve"> </w:t>
        </w:r>
        <w:proofErr w:type="spellStart"/>
        <w:r w:rsidR="00920810">
          <w:t>Wrege</w:t>
        </w:r>
        <w:proofErr w:type="spellEnd"/>
        <w:r w:rsidR="00920810">
          <w:t xml:space="preserve"> of Cornell University are advisors on this project.</w:t>
        </w:r>
      </w:ins>
    </w:p>
    <w:p w14:paraId="22E9F09B" w14:textId="77777777" w:rsidR="00B668C1" w:rsidRDefault="00B668C1" w:rsidP="00070670">
      <w:pPr>
        <w:spacing w:after="0" w:line="240" w:lineRule="auto"/>
      </w:pPr>
    </w:p>
    <w:p w14:paraId="7F590F46" w14:textId="62EA450F" w:rsidR="00070670" w:rsidRDefault="00070670" w:rsidP="00070670">
      <w:pPr>
        <w:spacing w:after="0" w:line="240" w:lineRule="auto"/>
      </w:pPr>
      <w:r w:rsidRPr="00D712E3">
        <w:t xml:space="preserve">Much of the data collected by the </w:t>
      </w:r>
      <w:r w:rsidR="008873F6">
        <w:t>Elephant Listening Project</w:t>
      </w:r>
      <w:r w:rsidRPr="00D712E3">
        <w:t xml:space="preserve"> comes from</w:t>
      </w:r>
      <w:r>
        <w:t xml:space="preserve"> open</w:t>
      </w:r>
      <w:r w:rsidRPr="00D712E3">
        <w:t xml:space="preserve"> forest clearings</w:t>
      </w:r>
      <w:r>
        <w:t>,</w:t>
      </w:r>
      <w:r w:rsidRPr="00D712E3">
        <w:t xml:space="preserve"> called “</w:t>
      </w:r>
      <w:proofErr w:type="spellStart"/>
      <w:r w:rsidRPr="00D712E3">
        <w:t>bais</w:t>
      </w:r>
      <w:proofErr w:type="spellEnd"/>
      <w:r w:rsidRPr="00D712E3">
        <w:t xml:space="preserve">,” where elephants often congregate. </w:t>
      </w:r>
      <w:r w:rsidR="008873F6">
        <w:t xml:space="preserve">But Gomes-Selman and Demir were interested in a </w:t>
      </w:r>
      <w:r w:rsidRPr="00D712E3">
        <w:t>setting where elephants’ social behaviors are more shrouded in mystery: the</w:t>
      </w:r>
      <w:r>
        <w:t xml:space="preserve"> densely vegetated</w:t>
      </w:r>
      <w:r w:rsidRPr="00D712E3">
        <w:t xml:space="preserve"> lowland rainforest of </w:t>
      </w:r>
      <w:proofErr w:type="spellStart"/>
      <w:r w:rsidRPr="00D712E3">
        <w:t>Nouabalé-Ndoki</w:t>
      </w:r>
      <w:proofErr w:type="spellEnd"/>
      <w:r w:rsidRPr="00D712E3">
        <w:t xml:space="preserve"> National Park. The park, located in the Republic of the Congo, </w:t>
      </w:r>
      <w:r>
        <w:t>consists of nearly</w:t>
      </w:r>
      <w:r w:rsidRPr="00D712E3">
        <w:t xml:space="preserve"> a million acres of pristine forest.</w:t>
      </w:r>
    </w:p>
    <w:p w14:paraId="16ABF654" w14:textId="77777777" w:rsidR="00070670" w:rsidRDefault="00070670" w:rsidP="00070670">
      <w:pPr>
        <w:spacing w:after="0" w:line="240" w:lineRule="auto"/>
      </w:pPr>
    </w:p>
    <w:p w14:paraId="39E58D53" w14:textId="6D452FE0" w:rsidR="00121064" w:rsidRPr="00D712E3" w:rsidRDefault="002219A4" w:rsidP="002219A4">
      <w:pPr>
        <w:spacing w:after="0" w:line="240" w:lineRule="auto"/>
      </w:pPr>
      <w:r>
        <w:t xml:space="preserve">While moving about in </w:t>
      </w:r>
      <w:r w:rsidR="00E07971">
        <w:t>lowland rain</w:t>
      </w:r>
      <w:r>
        <w:t>forest, elephants communicate partially through “rumbles</w:t>
      </w:r>
      <w:r w:rsidRPr="00D712E3">
        <w:t>,” a low-frequency, long-range vocalization that is</w:t>
      </w:r>
      <w:ins w:id="2" w:author="Jonathan Gomes Selman" w:date="2020-07-23T16:58:00Z">
        <w:r w:rsidR="00340CB3">
          <w:t xml:space="preserve"> often</w:t>
        </w:r>
      </w:ins>
      <w:r w:rsidRPr="00D712E3">
        <w:t xml:space="preserve"> undetectable to the human ea</w:t>
      </w:r>
      <w:r>
        <w:t xml:space="preserve">r, but can be picked up by passive audio monitoring devices. </w:t>
      </w:r>
      <w:r w:rsidR="00E07971">
        <w:t>And e</w:t>
      </w:r>
      <w:r w:rsidRPr="00D712E3">
        <w:t xml:space="preserve">ven though deploying the recording devices </w:t>
      </w:r>
      <w:r w:rsidR="00E07971">
        <w:t xml:space="preserve">in such a remote region </w:t>
      </w:r>
      <w:r w:rsidRPr="00D712E3">
        <w:t xml:space="preserve">can require days </w:t>
      </w:r>
      <w:r w:rsidR="00B8529E">
        <w:t>—</w:t>
      </w:r>
      <w:r w:rsidRPr="00D712E3">
        <w:t xml:space="preserve"> or even weeks </w:t>
      </w:r>
      <w:r w:rsidR="00B8529E">
        <w:t>—</w:t>
      </w:r>
      <w:r w:rsidRPr="00D712E3">
        <w:t xml:space="preserve"> of hiking, the devices, once placed, can detect elephant </w:t>
      </w:r>
      <w:r>
        <w:t>rumbles</w:t>
      </w:r>
      <w:r w:rsidRPr="00D712E3">
        <w:t xml:space="preserve"> </w:t>
      </w:r>
      <w:del w:id="3" w:author="Jonathan Gomes Selman" w:date="2020-07-23T16:59:00Z">
        <w:r w:rsidRPr="00D712E3" w:rsidDel="00100732">
          <w:delText xml:space="preserve">from </w:delText>
        </w:r>
        <w:r w:rsidR="00B8529E" w:rsidDel="00100732">
          <w:delText>approximatel</w:delText>
        </w:r>
        <w:r w:rsidRPr="00D712E3" w:rsidDel="00100732">
          <w:delText>y a kilometer away</w:delText>
        </w:r>
      </w:del>
      <w:ins w:id="4" w:author="Jonathan Gomes Selman" w:date="2020-07-23T16:59:00Z">
        <w:r w:rsidR="00100732">
          <w:t>anywhere within 3km^2 of surrounding forest</w:t>
        </w:r>
      </w:ins>
      <w:bookmarkStart w:id="5" w:name="_GoBack"/>
      <w:bookmarkEnd w:id="5"/>
      <w:r w:rsidRPr="00D712E3">
        <w:t>.</w:t>
      </w:r>
      <w:r w:rsidR="00A93AA8">
        <w:t xml:space="preserve"> </w:t>
      </w:r>
    </w:p>
    <w:p w14:paraId="1DB5CC64" w14:textId="46413E02" w:rsidR="00B925C2" w:rsidRDefault="00B925C2" w:rsidP="00F744C8">
      <w:pPr>
        <w:spacing w:after="0" w:line="240" w:lineRule="auto"/>
      </w:pPr>
    </w:p>
    <w:p w14:paraId="477A1467" w14:textId="73A154F2" w:rsidR="000139CA" w:rsidRDefault="000139CA" w:rsidP="000139CA">
      <w:pPr>
        <w:spacing w:after="0" w:line="240" w:lineRule="auto"/>
      </w:pPr>
      <w:r w:rsidRPr="00D712E3">
        <w:t>Many conservation crowdsourcing projects have popped up in recent years</w:t>
      </w:r>
      <w:r w:rsidR="009A0A55">
        <w:t xml:space="preserve"> and</w:t>
      </w:r>
      <w:r w:rsidRPr="00D712E3">
        <w:t xml:space="preserve"> provid</w:t>
      </w:r>
      <w:r w:rsidR="009A0A55">
        <w:t>e</w:t>
      </w:r>
      <w:r w:rsidRPr="00D712E3">
        <w:t xml:space="preserve"> volunteers with </w:t>
      </w:r>
      <w:r w:rsidR="009A0A55">
        <w:t xml:space="preserve">the </w:t>
      </w:r>
      <w:r w:rsidRPr="00D712E3">
        <w:t>opportunit</w:t>
      </w:r>
      <w:r w:rsidR="009A0A55">
        <w:t>y</w:t>
      </w:r>
      <w:r w:rsidRPr="00D712E3">
        <w:t xml:space="preserve"> to participate in </w:t>
      </w:r>
      <w:r w:rsidR="00814C33">
        <w:t>“</w:t>
      </w:r>
      <w:r w:rsidRPr="00D712E3">
        <w:t>people-powered</w:t>
      </w:r>
      <w:r w:rsidR="00814C33">
        <w:t>”</w:t>
      </w:r>
      <w:r w:rsidRPr="00D712E3">
        <w:t xml:space="preserve"> research. But the field of conservation biology is </w:t>
      </w:r>
      <w:r>
        <w:t xml:space="preserve">also full of opportunities for computer scientists </w:t>
      </w:r>
      <w:r w:rsidR="00B8529E">
        <w:t>—</w:t>
      </w:r>
      <w:r w:rsidR="006C364E">
        <w:t xml:space="preserve"> or future computer scientists </w:t>
      </w:r>
      <w:r w:rsidR="00B8529E">
        <w:t>—</w:t>
      </w:r>
      <w:r w:rsidR="006C364E">
        <w:t xml:space="preserve"> w</w:t>
      </w:r>
      <w:r>
        <w:t xml:space="preserve">ho want to </w:t>
      </w:r>
      <w:r w:rsidR="001968B8">
        <w:t>use their</w:t>
      </w:r>
      <w:r>
        <w:t xml:space="preserve"> skills</w:t>
      </w:r>
      <w:r w:rsidR="00B8529E">
        <w:t xml:space="preserve"> and ideas</w:t>
      </w:r>
      <w:r>
        <w:t xml:space="preserve"> to make conservation efforts </w:t>
      </w:r>
      <w:r w:rsidR="003066A5">
        <w:t xml:space="preserve">more </w:t>
      </w:r>
      <w:r>
        <w:t xml:space="preserve">efficient and </w:t>
      </w:r>
      <w:r w:rsidR="003066A5">
        <w:t xml:space="preserve">more </w:t>
      </w:r>
      <w:r>
        <w:t>effective.</w:t>
      </w:r>
    </w:p>
    <w:p w14:paraId="4FF4B495" w14:textId="36DFB91C" w:rsidR="000139CA" w:rsidRDefault="000139CA" w:rsidP="00F744C8">
      <w:pPr>
        <w:spacing w:after="0" w:line="240" w:lineRule="auto"/>
      </w:pPr>
    </w:p>
    <w:p w14:paraId="4CA513BC" w14:textId="231B09D2" w:rsidR="001968B8" w:rsidRDefault="001968B8" w:rsidP="001968B8">
      <w:pPr>
        <w:spacing w:after="0" w:line="240" w:lineRule="auto"/>
      </w:pPr>
      <w:r>
        <w:lastRenderedPageBreak/>
        <w:t>Gomes-Selman plans to continue bridging his interests in conservation and computer scie</w:t>
      </w:r>
      <w:r w:rsidR="00061FCA">
        <w:t xml:space="preserve">nce, </w:t>
      </w:r>
      <w:r w:rsidR="003066A5">
        <w:t xml:space="preserve">including specific plans to continue collaborating with the Elephant Listening Project. </w:t>
      </w:r>
      <w:r w:rsidRPr="00D712E3">
        <w:t>“</w:t>
      </w:r>
      <w:r w:rsidRPr="00D712E3">
        <w:rPr>
          <w:color w:val="201F1E"/>
        </w:rPr>
        <w:t>Right now we are working primarily on post</w:t>
      </w:r>
      <w:r w:rsidR="003066A5">
        <w:rPr>
          <w:color w:val="201F1E"/>
        </w:rPr>
        <w:t>-</w:t>
      </w:r>
      <w:r w:rsidRPr="00D712E3">
        <w:rPr>
          <w:color w:val="201F1E"/>
        </w:rPr>
        <w:t>processing of data that has been extracted from the field,</w:t>
      </w:r>
      <w:r w:rsidR="00E15B96">
        <w:rPr>
          <w:color w:val="201F1E"/>
        </w:rPr>
        <w:t>” he says, “</w:t>
      </w:r>
      <w:r w:rsidRPr="00D712E3">
        <w:rPr>
          <w:color w:val="201F1E"/>
        </w:rPr>
        <w:t xml:space="preserve">but </w:t>
      </w:r>
      <w:r w:rsidRPr="00D712E3">
        <w:t>one ultimate goal is to eve</w:t>
      </w:r>
      <w:r w:rsidRPr="00D712E3">
        <w:rPr>
          <w:color w:val="201F1E"/>
        </w:rPr>
        <w:t>ntually help design or influence the creation of real</w:t>
      </w:r>
      <w:r w:rsidR="00FF3FA4">
        <w:rPr>
          <w:color w:val="201F1E"/>
        </w:rPr>
        <w:t>-</w:t>
      </w:r>
      <w:r w:rsidRPr="00D712E3">
        <w:rPr>
          <w:color w:val="201F1E"/>
        </w:rPr>
        <w:t>time detectors that can be deployed in the field and transmit real</w:t>
      </w:r>
      <w:r w:rsidR="00E15B96">
        <w:rPr>
          <w:color w:val="201F1E"/>
        </w:rPr>
        <w:t>-</w:t>
      </w:r>
      <w:r w:rsidRPr="00D712E3">
        <w:rPr>
          <w:color w:val="201F1E"/>
        </w:rPr>
        <w:t xml:space="preserve">time data </w:t>
      </w:r>
      <w:r w:rsidRPr="00D712E3">
        <w:t>to assist in elephant conservation.”</w:t>
      </w:r>
    </w:p>
    <w:p w14:paraId="735B761B" w14:textId="66D10E64" w:rsidR="00FF3FA4" w:rsidRDefault="00FF3FA4" w:rsidP="001968B8">
      <w:pPr>
        <w:pBdr>
          <w:bottom w:val="single" w:sz="6" w:space="1" w:color="auto"/>
        </w:pBdr>
        <w:spacing w:after="0" w:line="240" w:lineRule="auto"/>
      </w:pPr>
    </w:p>
    <w:p w14:paraId="77DB391F" w14:textId="6E51CB92" w:rsidR="007C0453" w:rsidRDefault="007C0453" w:rsidP="00B07F0F">
      <w:pPr>
        <w:spacing w:after="0" w:line="240" w:lineRule="auto"/>
      </w:pPr>
    </w:p>
    <w:p w14:paraId="52FB8198" w14:textId="77777777" w:rsidR="00B8529E" w:rsidRPr="00B07F0F" w:rsidRDefault="00B8529E" w:rsidP="00B07F0F">
      <w:pPr>
        <w:spacing w:after="0" w:line="240" w:lineRule="auto"/>
        <w:rPr>
          <w:rFonts w:cstheme="minorHAnsi"/>
        </w:rPr>
      </w:pPr>
    </w:p>
    <w:p w14:paraId="58516B99" w14:textId="4699B961" w:rsidR="00B8529E" w:rsidRPr="00C67613" w:rsidRDefault="002704B2" w:rsidP="00B07F0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  <w:sz w:val="22"/>
          <w:szCs w:val="22"/>
        </w:rPr>
      </w:pPr>
      <w:r w:rsidRPr="00C67613">
        <w:rPr>
          <w:rFonts w:asciiTheme="minorHAnsi" w:hAnsiTheme="minorHAnsi" w:cstheme="minorHAnsi"/>
          <w:color w:val="212529"/>
          <w:sz w:val="22"/>
          <w:szCs w:val="22"/>
        </w:rPr>
        <w:t>This contributed talk, “</w:t>
      </w:r>
      <w:r w:rsidR="003C3CF9" w:rsidRPr="00C67613">
        <w:rPr>
          <w:rFonts w:asciiTheme="minorHAnsi" w:hAnsiTheme="minorHAnsi" w:cstheme="minorHAnsi"/>
          <w:color w:val="212529"/>
          <w:sz w:val="22"/>
          <w:szCs w:val="22"/>
        </w:rPr>
        <w:t>Automatic detection for passive acoustic monitoring of the African elephant</w:t>
      </w:r>
      <w:r w:rsidRPr="00C67613">
        <w:rPr>
          <w:rFonts w:asciiTheme="minorHAnsi" w:hAnsiTheme="minorHAnsi" w:cstheme="minorHAnsi"/>
          <w:color w:val="212529"/>
          <w:sz w:val="22"/>
          <w:szCs w:val="22"/>
        </w:rPr>
        <w:t>,” is part of a </w:t>
      </w:r>
      <w:hyperlink r:id="rId10" w:history="1">
        <w:r w:rsidRPr="00C67613">
          <w:rPr>
            <w:rStyle w:val="Hyperlink"/>
            <w:rFonts w:asciiTheme="minorHAnsi" w:hAnsiTheme="minorHAnsi" w:cstheme="minorHAnsi"/>
            <w:color w:val="325296"/>
            <w:sz w:val="22"/>
            <w:szCs w:val="22"/>
          </w:rPr>
          <w:t>session</w:t>
        </w:r>
      </w:hyperlink>
      <w:r w:rsidRPr="00C67613">
        <w:rPr>
          <w:rFonts w:asciiTheme="minorHAnsi" w:hAnsiTheme="minorHAnsi" w:cstheme="minorHAnsi"/>
          <w:color w:val="212529"/>
          <w:sz w:val="22"/>
          <w:szCs w:val="22"/>
        </w:rPr>
        <w:t xml:space="preserve"> all about </w:t>
      </w:r>
      <w:r w:rsidR="004B7AAC" w:rsidRPr="00C67613">
        <w:rPr>
          <w:rFonts w:asciiTheme="minorHAnsi" w:hAnsiTheme="minorHAnsi" w:cstheme="minorHAnsi"/>
          <w:color w:val="212529"/>
          <w:sz w:val="22"/>
          <w:szCs w:val="22"/>
        </w:rPr>
        <w:t>methods and tools for working with big data in ecology</w:t>
      </w:r>
      <w:r w:rsidRPr="00C67613">
        <w:rPr>
          <w:rFonts w:asciiTheme="minorHAnsi" w:hAnsiTheme="minorHAnsi" w:cstheme="minorHAnsi"/>
          <w:color w:val="212529"/>
          <w:sz w:val="22"/>
          <w:szCs w:val="22"/>
        </w:rPr>
        <w:t>. Other presentations in the session include:</w:t>
      </w:r>
    </w:p>
    <w:p w14:paraId="5AE3AE0D" w14:textId="44ACA2A1" w:rsidR="006A0DB2" w:rsidRPr="00C67613" w:rsidRDefault="00B8529E" w:rsidP="00B07F0F">
      <w:pPr>
        <w:numPr>
          <w:ilvl w:val="0"/>
          <w:numId w:val="2"/>
        </w:numPr>
        <w:shd w:val="clear" w:color="auto" w:fill="FFFFFF"/>
        <w:spacing w:after="0" w:line="240" w:lineRule="auto"/>
        <w:rPr>
          <w:rStyle w:val="Emphasis"/>
          <w:rFonts w:cstheme="minorHAnsi"/>
          <w:color w:val="004344"/>
        </w:rPr>
      </w:pPr>
      <w:hyperlink r:id="rId11" w:history="1">
        <w:r w:rsidR="00694784" w:rsidRPr="00C67613">
          <w:rPr>
            <w:rStyle w:val="Hyperlink"/>
            <w:rFonts w:cstheme="minorHAnsi"/>
          </w:rPr>
          <w:t>Establishing monitoring systems for Vietnam's payments for forest environmental services mechanism</w:t>
        </w:r>
        <w:r w:rsidR="002704B2" w:rsidRPr="00C67613">
          <w:rPr>
            <w:rStyle w:val="Hyperlink"/>
            <w:rFonts w:cstheme="minorHAnsi"/>
          </w:rPr>
          <w:t> </w:t>
        </w:r>
      </w:hyperlink>
      <w:r w:rsidR="002704B2" w:rsidRPr="00C67613">
        <w:rPr>
          <w:rFonts w:cstheme="minorHAnsi"/>
          <w:color w:val="212529"/>
        </w:rPr>
        <w:t>—</w:t>
      </w:r>
      <w:r w:rsidR="002704B2" w:rsidRPr="00B8529E">
        <w:rPr>
          <w:rFonts w:cstheme="minorHAnsi"/>
        </w:rPr>
        <w:t> </w:t>
      </w:r>
      <w:r w:rsidR="006A0DB2" w:rsidRPr="00B8529E">
        <w:rPr>
          <w:rStyle w:val="Emphasis"/>
          <w:rFonts w:cstheme="minorHAnsi"/>
        </w:rPr>
        <w:t xml:space="preserve">Lauren F. Keller, Truong Le </w:t>
      </w:r>
      <w:proofErr w:type="spellStart"/>
      <w:r w:rsidR="006A0DB2" w:rsidRPr="00B8529E">
        <w:rPr>
          <w:rStyle w:val="Emphasis"/>
          <w:rFonts w:cstheme="minorHAnsi"/>
        </w:rPr>
        <w:t>Hieu</w:t>
      </w:r>
      <w:proofErr w:type="spellEnd"/>
      <w:r w:rsidR="006A0DB2" w:rsidRPr="00B8529E">
        <w:rPr>
          <w:rStyle w:val="Emphasis"/>
          <w:rFonts w:cstheme="minorHAnsi"/>
        </w:rPr>
        <w:t xml:space="preserve">, Dang Thuy Nga, Le Thanh </w:t>
      </w:r>
      <w:proofErr w:type="spellStart"/>
      <w:r w:rsidR="006A0DB2" w:rsidRPr="00B8529E">
        <w:rPr>
          <w:rStyle w:val="Emphasis"/>
          <w:rFonts w:cstheme="minorHAnsi"/>
        </w:rPr>
        <w:t>Binh</w:t>
      </w:r>
      <w:proofErr w:type="spellEnd"/>
      <w:r w:rsidR="006A0DB2" w:rsidRPr="00B8529E">
        <w:rPr>
          <w:rStyle w:val="Emphasis"/>
          <w:rFonts w:cstheme="minorHAnsi"/>
        </w:rPr>
        <w:t>, and Nguyen Phan Dong</w:t>
      </w:r>
      <w:r w:rsidR="000F41E2" w:rsidRPr="00B8529E">
        <w:rPr>
          <w:rStyle w:val="Emphasis"/>
          <w:rFonts w:cstheme="minorHAnsi"/>
        </w:rPr>
        <w:t>,</w:t>
      </w:r>
      <w:r w:rsidR="0067005E" w:rsidRPr="00B8529E">
        <w:rPr>
          <w:rStyle w:val="Emphasis"/>
          <w:rFonts w:cstheme="minorHAnsi"/>
        </w:rPr>
        <w:t xml:space="preserve"> </w:t>
      </w:r>
      <w:proofErr w:type="spellStart"/>
      <w:r w:rsidR="006A0DB2" w:rsidRPr="00B8529E">
        <w:rPr>
          <w:rStyle w:val="Emphasis"/>
          <w:rFonts w:cstheme="minorHAnsi"/>
        </w:rPr>
        <w:t>Winrock</w:t>
      </w:r>
      <w:proofErr w:type="spellEnd"/>
      <w:r w:rsidR="006A0DB2" w:rsidRPr="00B8529E">
        <w:rPr>
          <w:rStyle w:val="Emphasis"/>
          <w:rFonts w:cstheme="minorHAnsi"/>
        </w:rPr>
        <w:t xml:space="preserve"> International</w:t>
      </w:r>
    </w:p>
    <w:p w14:paraId="410DD8E7" w14:textId="066B11A8" w:rsidR="000F41E2" w:rsidRPr="00C67613" w:rsidRDefault="00100732" w:rsidP="00B07F0F">
      <w:pPr>
        <w:numPr>
          <w:ilvl w:val="0"/>
          <w:numId w:val="2"/>
        </w:numPr>
        <w:shd w:val="clear" w:color="auto" w:fill="FFFFFF"/>
        <w:spacing w:after="0" w:line="240" w:lineRule="auto"/>
        <w:rPr>
          <w:rFonts w:cstheme="minorHAnsi"/>
          <w:color w:val="212529"/>
        </w:rPr>
      </w:pPr>
      <w:hyperlink r:id="rId12" w:history="1">
        <w:r w:rsidR="002B0B0F" w:rsidRPr="00C67613">
          <w:rPr>
            <w:rStyle w:val="Hyperlink"/>
            <w:rFonts w:cstheme="minorHAnsi"/>
          </w:rPr>
          <w:t>Assimilation of tree ring and forest inventory data to forecast future growth responses of Pinus ponderosa</w:t>
        </w:r>
      </w:hyperlink>
      <w:r w:rsidR="002B0B0F" w:rsidRPr="00C67613">
        <w:rPr>
          <w:rStyle w:val="Emphasis"/>
          <w:rFonts w:cstheme="minorHAnsi"/>
          <w:color w:val="004344"/>
        </w:rPr>
        <w:t xml:space="preserve"> </w:t>
      </w:r>
      <w:r w:rsidR="00B8529E">
        <w:rPr>
          <w:rFonts w:cstheme="minorHAnsi"/>
          <w:color w:val="212529"/>
        </w:rPr>
        <w:t>—</w:t>
      </w:r>
      <w:r w:rsidR="002704B2" w:rsidRPr="00C67613">
        <w:rPr>
          <w:rFonts w:cstheme="minorHAnsi"/>
          <w:color w:val="212529"/>
        </w:rPr>
        <w:t> </w:t>
      </w:r>
      <w:r w:rsidR="000F41E2" w:rsidRPr="00C67613">
        <w:rPr>
          <w:rFonts w:cstheme="minorHAnsi"/>
          <w:color w:val="212529"/>
        </w:rPr>
        <w:t xml:space="preserve">Kelly Heilman, University of Arizona; Michael C. </w:t>
      </w:r>
      <w:proofErr w:type="spellStart"/>
      <w:r w:rsidR="000F41E2" w:rsidRPr="00C67613">
        <w:rPr>
          <w:rFonts w:cstheme="minorHAnsi"/>
          <w:color w:val="212529"/>
        </w:rPr>
        <w:t>Dietze</w:t>
      </w:r>
      <w:proofErr w:type="spellEnd"/>
      <w:r w:rsidR="000F41E2" w:rsidRPr="00C67613">
        <w:rPr>
          <w:rFonts w:cstheme="minorHAnsi"/>
          <w:color w:val="212529"/>
        </w:rPr>
        <w:t xml:space="preserve">, Boston University; John D. Shaw, USDA Forest Service; R. Justin DeRose, Utah State University; Stefan </w:t>
      </w:r>
      <w:proofErr w:type="spellStart"/>
      <w:r w:rsidR="000F41E2" w:rsidRPr="00C67613">
        <w:rPr>
          <w:rFonts w:cstheme="minorHAnsi"/>
          <w:color w:val="212529"/>
        </w:rPr>
        <w:t>Klesse</w:t>
      </w:r>
      <w:proofErr w:type="spellEnd"/>
      <w:r w:rsidR="000F41E2" w:rsidRPr="00C67613">
        <w:rPr>
          <w:rFonts w:cstheme="minorHAnsi"/>
          <w:color w:val="212529"/>
        </w:rPr>
        <w:t>, Swiss Federal Research Institute WSL; Andrew O. Finley, Michigan State University; Jacob Aragon, Andrew T. Gray, Alexis H. Arizpe, and Margaret E. K. Evans, University of Arizona</w:t>
      </w:r>
    </w:p>
    <w:p w14:paraId="07EDF341" w14:textId="79A438D5" w:rsidR="00C67613" w:rsidRDefault="00C67613" w:rsidP="00C67613">
      <w:pPr>
        <w:shd w:val="clear" w:color="auto" w:fill="FFFFFF"/>
        <w:spacing w:after="0" w:line="240" w:lineRule="auto"/>
        <w:rPr>
          <w:rStyle w:val="Emphasis"/>
          <w:rFonts w:cstheme="minorHAnsi"/>
          <w:i w:val="0"/>
          <w:iCs w:val="0"/>
        </w:rPr>
      </w:pPr>
    </w:p>
    <w:p w14:paraId="2C25381E" w14:textId="77777777" w:rsidR="00CD4CC0" w:rsidRPr="00CD4CC0" w:rsidRDefault="00CD4CC0" w:rsidP="00C67613">
      <w:pPr>
        <w:shd w:val="clear" w:color="auto" w:fill="FFFFFF"/>
        <w:spacing w:after="0" w:line="240" w:lineRule="auto"/>
        <w:rPr>
          <w:rStyle w:val="Emphasis"/>
          <w:rFonts w:cstheme="minorHAnsi"/>
          <w:i w:val="0"/>
          <w:iCs w:val="0"/>
        </w:rPr>
      </w:pPr>
    </w:p>
    <w:p w14:paraId="7F784DFC" w14:textId="5ADCF01D" w:rsidR="002704B2" w:rsidRPr="00CD4CC0" w:rsidRDefault="005A4A99" w:rsidP="00C67613">
      <w:pPr>
        <w:shd w:val="clear" w:color="auto" w:fill="FFFFFF"/>
        <w:spacing w:after="0" w:line="240" w:lineRule="auto"/>
        <w:rPr>
          <w:rFonts w:cstheme="minorHAnsi"/>
        </w:rPr>
      </w:pPr>
      <w:r w:rsidRPr="00CD4CC0">
        <w:rPr>
          <w:rFonts w:cstheme="minorHAnsi"/>
        </w:rPr>
        <w:t xml:space="preserve">COS 125 - Big Data </w:t>
      </w:r>
      <w:proofErr w:type="gramStart"/>
      <w:r w:rsidRPr="00CD4CC0">
        <w:rPr>
          <w:rFonts w:cstheme="minorHAnsi"/>
        </w:rPr>
        <w:t>In</w:t>
      </w:r>
      <w:proofErr w:type="gramEnd"/>
      <w:r w:rsidRPr="00CD4CC0">
        <w:rPr>
          <w:rFonts w:cstheme="minorHAnsi"/>
        </w:rPr>
        <w:t xml:space="preserve"> Ecology - Methods and Tools 7</w:t>
      </w:r>
      <w:r w:rsidR="002704B2" w:rsidRPr="00CD4CC0">
        <w:rPr>
          <w:rStyle w:val="Strong"/>
          <w:rFonts w:cstheme="minorHAnsi"/>
        </w:rPr>
        <w:t> </w:t>
      </w:r>
      <w:r w:rsidR="00B8529E">
        <w:rPr>
          <w:rStyle w:val="Strong"/>
          <w:rFonts w:cstheme="minorHAnsi"/>
        </w:rPr>
        <w:t>—</w:t>
      </w:r>
      <w:r w:rsidR="002704B2" w:rsidRPr="00CD4CC0">
        <w:rPr>
          <w:rStyle w:val="Strong"/>
          <w:rFonts w:cstheme="minorHAnsi"/>
        </w:rPr>
        <w:t> </w:t>
      </w:r>
      <w:r w:rsidR="007129DE" w:rsidRPr="00CD4CC0">
        <w:rPr>
          <w:rStyle w:val="Strong"/>
          <w:rFonts w:cstheme="minorHAnsi"/>
        </w:rPr>
        <w:t>Automatic detection for passive acoustic monitoring of the African elephant</w:t>
      </w:r>
    </w:p>
    <w:p w14:paraId="0443FCED" w14:textId="09188A9D" w:rsidR="00F851B8" w:rsidRPr="00C67613" w:rsidRDefault="00F851B8" w:rsidP="00B07F0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cstheme="minorHAnsi"/>
          <w:color w:val="212529"/>
        </w:rPr>
      </w:pPr>
      <w:r w:rsidRPr="00C67613">
        <w:rPr>
          <w:rFonts w:cstheme="minorHAnsi"/>
          <w:color w:val="212529"/>
        </w:rPr>
        <w:t>Jonathan M. Gomes-Selman,</w:t>
      </w:r>
      <w:r w:rsidR="009E4DEB" w:rsidRPr="00C67613">
        <w:rPr>
          <w:rFonts w:cstheme="minorHAnsi"/>
          <w:color w:val="212529"/>
        </w:rPr>
        <w:t xml:space="preserve"> </w:t>
      </w:r>
      <w:r w:rsidRPr="00C67613">
        <w:rPr>
          <w:rFonts w:cstheme="minorHAnsi"/>
          <w:color w:val="212529"/>
        </w:rPr>
        <w:t>Nikita N. Demir</w:t>
      </w:r>
      <w:r w:rsidR="009E4DEB" w:rsidRPr="00C67613">
        <w:rPr>
          <w:rFonts w:cstheme="minorHAnsi"/>
          <w:color w:val="212529"/>
        </w:rPr>
        <w:t xml:space="preserve">, and </w:t>
      </w:r>
      <w:r w:rsidRPr="00C67613">
        <w:rPr>
          <w:rFonts w:cstheme="minorHAnsi"/>
          <w:color w:val="212529"/>
        </w:rPr>
        <w:t xml:space="preserve">Andreas </w:t>
      </w:r>
      <w:proofErr w:type="spellStart"/>
      <w:r w:rsidRPr="00C67613">
        <w:rPr>
          <w:rFonts w:cstheme="minorHAnsi"/>
          <w:color w:val="212529"/>
        </w:rPr>
        <w:t>Paepcke</w:t>
      </w:r>
      <w:proofErr w:type="spellEnd"/>
      <w:r w:rsidR="009E4DEB" w:rsidRPr="00C67613">
        <w:rPr>
          <w:rFonts w:cstheme="minorHAnsi"/>
          <w:color w:val="212529"/>
        </w:rPr>
        <w:t xml:space="preserve">, Stanford University; </w:t>
      </w:r>
      <w:r w:rsidRPr="00C67613">
        <w:rPr>
          <w:rFonts w:cstheme="minorHAnsi"/>
          <w:color w:val="212529"/>
        </w:rPr>
        <w:t xml:space="preserve">Peter </w:t>
      </w:r>
      <w:proofErr w:type="spellStart"/>
      <w:r w:rsidRPr="00C67613">
        <w:rPr>
          <w:rFonts w:cstheme="minorHAnsi"/>
          <w:color w:val="212529"/>
        </w:rPr>
        <w:t>Wrege</w:t>
      </w:r>
      <w:proofErr w:type="spellEnd"/>
      <w:r w:rsidR="009E4DEB" w:rsidRPr="00C67613">
        <w:rPr>
          <w:rFonts w:cstheme="minorHAnsi"/>
          <w:color w:val="212529"/>
        </w:rPr>
        <w:t xml:space="preserve">, </w:t>
      </w:r>
      <w:r w:rsidRPr="00C67613">
        <w:rPr>
          <w:rFonts w:cstheme="minorHAnsi"/>
          <w:color w:val="212529"/>
        </w:rPr>
        <w:t>Cornell</w:t>
      </w:r>
      <w:r w:rsidR="009E4DEB" w:rsidRPr="00C67613">
        <w:rPr>
          <w:rFonts w:cstheme="minorHAnsi"/>
          <w:color w:val="212529"/>
        </w:rPr>
        <w:t xml:space="preserve"> University</w:t>
      </w:r>
    </w:p>
    <w:p w14:paraId="495E0730" w14:textId="790B3E26" w:rsidR="002704B2" w:rsidRPr="00C67613" w:rsidRDefault="002704B2" w:rsidP="00B07F0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cstheme="minorHAnsi"/>
          <w:color w:val="212529"/>
        </w:rPr>
      </w:pPr>
      <w:r w:rsidRPr="00C67613">
        <w:rPr>
          <w:rFonts w:cstheme="minorHAnsi"/>
          <w:color w:val="212529"/>
        </w:rPr>
        <w:t>Presentation </w:t>
      </w:r>
      <w:hyperlink r:id="rId13" w:history="1">
        <w:r w:rsidRPr="00C67613">
          <w:rPr>
            <w:rStyle w:val="Hyperlink"/>
            <w:rFonts w:cstheme="minorHAnsi"/>
            <w:color w:val="325296"/>
          </w:rPr>
          <w:t>abstract</w:t>
        </w:r>
      </w:hyperlink>
    </w:p>
    <w:p w14:paraId="37468C29" w14:textId="159CF425" w:rsidR="002704B2" w:rsidRPr="00C67613" w:rsidRDefault="002704B2" w:rsidP="00B07F0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cstheme="minorHAnsi"/>
          <w:color w:val="212529"/>
        </w:rPr>
      </w:pPr>
      <w:r w:rsidRPr="00C67613">
        <w:rPr>
          <w:rFonts w:cstheme="minorHAnsi"/>
          <w:color w:val="212529"/>
        </w:rPr>
        <w:t>Contact: </w:t>
      </w:r>
      <w:hyperlink r:id="rId14" w:history="1">
        <w:r w:rsidR="00B07F0F" w:rsidRPr="00C67613">
          <w:rPr>
            <w:rStyle w:val="Hyperlink"/>
            <w:rFonts w:cstheme="minorHAnsi"/>
          </w:rPr>
          <w:t>jgs8@stanford.edu</w:t>
        </w:r>
      </w:hyperlink>
      <w:r w:rsidR="00B07F0F" w:rsidRPr="00C67613">
        <w:rPr>
          <w:rStyle w:val="oetextdirection"/>
          <w:rFonts w:cstheme="minorHAnsi"/>
          <w:color w:val="212529"/>
        </w:rPr>
        <w:t xml:space="preserve"> </w:t>
      </w:r>
    </w:p>
    <w:p w14:paraId="0BA768A2" w14:textId="3065B72A" w:rsidR="007C0453" w:rsidRDefault="007C0453" w:rsidP="001968B8">
      <w:pPr>
        <w:spacing w:after="0" w:line="240" w:lineRule="auto"/>
      </w:pPr>
    </w:p>
    <w:sectPr w:rsidR="007C0453" w:rsidSect="008F41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723801"/>
    <w:multiLevelType w:val="multilevel"/>
    <w:tmpl w:val="8D5A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C10ADE"/>
    <w:multiLevelType w:val="multilevel"/>
    <w:tmpl w:val="10E4533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93F6DBD"/>
    <w:multiLevelType w:val="multilevel"/>
    <w:tmpl w:val="8820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nathan Gomes Selman">
    <w15:presenceInfo w15:providerId="Windows Live" w15:userId="00eb881ba87a4a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1A8"/>
    <w:rsid w:val="000128BF"/>
    <w:rsid w:val="000139CA"/>
    <w:rsid w:val="00023524"/>
    <w:rsid w:val="000238F2"/>
    <w:rsid w:val="000312F1"/>
    <w:rsid w:val="00032576"/>
    <w:rsid w:val="00040845"/>
    <w:rsid w:val="000429E5"/>
    <w:rsid w:val="00045A47"/>
    <w:rsid w:val="00051760"/>
    <w:rsid w:val="0005240A"/>
    <w:rsid w:val="00055F42"/>
    <w:rsid w:val="000600C2"/>
    <w:rsid w:val="00060273"/>
    <w:rsid w:val="00060CA8"/>
    <w:rsid w:val="00061FCA"/>
    <w:rsid w:val="00062917"/>
    <w:rsid w:val="00070670"/>
    <w:rsid w:val="00096425"/>
    <w:rsid w:val="00096787"/>
    <w:rsid w:val="000A03F4"/>
    <w:rsid w:val="000A3673"/>
    <w:rsid w:val="000B68A2"/>
    <w:rsid w:val="000D2152"/>
    <w:rsid w:val="000D4D7D"/>
    <w:rsid w:val="000E0B01"/>
    <w:rsid w:val="000E7148"/>
    <w:rsid w:val="000F41E2"/>
    <w:rsid w:val="000F786F"/>
    <w:rsid w:val="00100732"/>
    <w:rsid w:val="001007E8"/>
    <w:rsid w:val="00121064"/>
    <w:rsid w:val="001224D0"/>
    <w:rsid w:val="00123EF9"/>
    <w:rsid w:val="00126D72"/>
    <w:rsid w:val="0012774B"/>
    <w:rsid w:val="00127E0D"/>
    <w:rsid w:val="0013359A"/>
    <w:rsid w:val="00140EF5"/>
    <w:rsid w:val="00144606"/>
    <w:rsid w:val="0014663F"/>
    <w:rsid w:val="0014783A"/>
    <w:rsid w:val="00150BBA"/>
    <w:rsid w:val="001540D3"/>
    <w:rsid w:val="00157AD2"/>
    <w:rsid w:val="00167927"/>
    <w:rsid w:val="0017203C"/>
    <w:rsid w:val="00191443"/>
    <w:rsid w:val="00193F63"/>
    <w:rsid w:val="001968B8"/>
    <w:rsid w:val="001B4CDF"/>
    <w:rsid w:val="001B616B"/>
    <w:rsid w:val="001B6E34"/>
    <w:rsid w:val="001C4B3C"/>
    <w:rsid w:val="001C699F"/>
    <w:rsid w:val="001D0097"/>
    <w:rsid w:val="001D32F8"/>
    <w:rsid w:val="001F60C2"/>
    <w:rsid w:val="001F77FD"/>
    <w:rsid w:val="00205093"/>
    <w:rsid w:val="002109A7"/>
    <w:rsid w:val="00211C30"/>
    <w:rsid w:val="002133CD"/>
    <w:rsid w:val="002219A4"/>
    <w:rsid w:val="002316B9"/>
    <w:rsid w:val="002465C8"/>
    <w:rsid w:val="00246701"/>
    <w:rsid w:val="00254B2B"/>
    <w:rsid w:val="00267A1A"/>
    <w:rsid w:val="002704B2"/>
    <w:rsid w:val="002705F2"/>
    <w:rsid w:val="002829A0"/>
    <w:rsid w:val="00284563"/>
    <w:rsid w:val="002B0B0F"/>
    <w:rsid w:val="002B551D"/>
    <w:rsid w:val="002B7E42"/>
    <w:rsid w:val="002D0B45"/>
    <w:rsid w:val="002E034A"/>
    <w:rsid w:val="002E1788"/>
    <w:rsid w:val="002E2694"/>
    <w:rsid w:val="002E3525"/>
    <w:rsid w:val="002E5AEE"/>
    <w:rsid w:val="00303DDF"/>
    <w:rsid w:val="00306144"/>
    <w:rsid w:val="003066A5"/>
    <w:rsid w:val="0031214E"/>
    <w:rsid w:val="003156E7"/>
    <w:rsid w:val="0032234A"/>
    <w:rsid w:val="00335E05"/>
    <w:rsid w:val="00336FAF"/>
    <w:rsid w:val="00340CB3"/>
    <w:rsid w:val="00344227"/>
    <w:rsid w:val="003443D6"/>
    <w:rsid w:val="003472B3"/>
    <w:rsid w:val="00352188"/>
    <w:rsid w:val="003636A3"/>
    <w:rsid w:val="0036603F"/>
    <w:rsid w:val="00367A88"/>
    <w:rsid w:val="00370C7F"/>
    <w:rsid w:val="00382074"/>
    <w:rsid w:val="00384FBB"/>
    <w:rsid w:val="003859CA"/>
    <w:rsid w:val="003908CA"/>
    <w:rsid w:val="003927ED"/>
    <w:rsid w:val="00392A1A"/>
    <w:rsid w:val="003943BF"/>
    <w:rsid w:val="00397A09"/>
    <w:rsid w:val="003A0E9F"/>
    <w:rsid w:val="003B4C9C"/>
    <w:rsid w:val="003B730C"/>
    <w:rsid w:val="003C01A8"/>
    <w:rsid w:val="003C34D4"/>
    <w:rsid w:val="003C3CF9"/>
    <w:rsid w:val="003C7A30"/>
    <w:rsid w:val="003D3087"/>
    <w:rsid w:val="003D7E0B"/>
    <w:rsid w:val="003E68AB"/>
    <w:rsid w:val="003E6AEC"/>
    <w:rsid w:val="003E764D"/>
    <w:rsid w:val="003F1833"/>
    <w:rsid w:val="003F2A8A"/>
    <w:rsid w:val="003F2CF1"/>
    <w:rsid w:val="003F37FE"/>
    <w:rsid w:val="003F391B"/>
    <w:rsid w:val="003F45D1"/>
    <w:rsid w:val="003F7318"/>
    <w:rsid w:val="004114B8"/>
    <w:rsid w:val="00422199"/>
    <w:rsid w:val="00423C69"/>
    <w:rsid w:val="00424F8C"/>
    <w:rsid w:val="00425A3B"/>
    <w:rsid w:val="0043675E"/>
    <w:rsid w:val="00443D77"/>
    <w:rsid w:val="00445BF4"/>
    <w:rsid w:val="00450A27"/>
    <w:rsid w:val="00454F72"/>
    <w:rsid w:val="00466B97"/>
    <w:rsid w:val="004809D8"/>
    <w:rsid w:val="0048137A"/>
    <w:rsid w:val="00495670"/>
    <w:rsid w:val="00495F1D"/>
    <w:rsid w:val="004B028D"/>
    <w:rsid w:val="004B7AAC"/>
    <w:rsid w:val="004C29BD"/>
    <w:rsid w:val="004C30AB"/>
    <w:rsid w:val="004D31D8"/>
    <w:rsid w:val="004D6CD1"/>
    <w:rsid w:val="004D72AC"/>
    <w:rsid w:val="004E01D9"/>
    <w:rsid w:val="004E4E23"/>
    <w:rsid w:val="004E667D"/>
    <w:rsid w:val="004F3F84"/>
    <w:rsid w:val="004F602B"/>
    <w:rsid w:val="00537702"/>
    <w:rsid w:val="00537FBC"/>
    <w:rsid w:val="005420E3"/>
    <w:rsid w:val="005469E6"/>
    <w:rsid w:val="0056128E"/>
    <w:rsid w:val="00561AEF"/>
    <w:rsid w:val="00570D20"/>
    <w:rsid w:val="00577B64"/>
    <w:rsid w:val="00581E35"/>
    <w:rsid w:val="0058243C"/>
    <w:rsid w:val="0058570B"/>
    <w:rsid w:val="005926DB"/>
    <w:rsid w:val="005A4A99"/>
    <w:rsid w:val="005A70AD"/>
    <w:rsid w:val="005A75D7"/>
    <w:rsid w:val="005A78B5"/>
    <w:rsid w:val="005B3A98"/>
    <w:rsid w:val="005B47AE"/>
    <w:rsid w:val="005D03E3"/>
    <w:rsid w:val="005D6C83"/>
    <w:rsid w:val="005E4424"/>
    <w:rsid w:val="005E7904"/>
    <w:rsid w:val="006015E7"/>
    <w:rsid w:val="006136F5"/>
    <w:rsid w:val="00614B49"/>
    <w:rsid w:val="00627394"/>
    <w:rsid w:val="006357CC"/>
    <w:rsid w:val="006403D4"/>
    <w:rsid w:val="006455B5"/>
    <w:rsid w:val="0067005E"/>
    <w:rsid w:val="0067501F"/>
    <w:rsid w:val="0068404B"/>
    <w:rsid w:val="00685D70"/>
    <w:rsid w:val="0068607C"/>
    <w:rsid w:val="00693847"/>
    <w:rsid w:val="00694784"/>
    <w:rsid w:val="006977BE"/>
    <w:rsid w:val="006A036B"/>
    <w:rsid w:val="006A0DB2"/>
    <w:rsid w:val="006B117B"/>
    <w:rsid w:val="006B1FE0"/>
    <w:rsid w:val="006C364E"/>
    <w:rsid w:val="006C5E03"/>
    <w:rsid w:val="006D0947"/>
    <w:rsid w:val="006D6B10"/>
    <w:rsid w:val="006D721D"/>
    <w:rsid w:val="006E33E2"/>
    <w:rsid w:val="006E432B"/>
    <w:rsid w:val="006E6696"/>
    <w:rsid w:val="007129DE"/>
    <w:rsid w:val="00713D27"/>
    <w:rsid w:val="00715258"/>
    <w:rsid w:val="00716131"/>
    <w:rsid w:val="00723EC5"/>
    <w:rsid w:val="007307F5"/>
    <w:rsid w:val="00733725"/>
    <w:rsid w:val="00734454"/>
    <w:rsid w:val="00736E88"/>
    <w:rsid w:val="00747547"/>
    <w:rsid w:val="00750EBE"/>
    <w:rsid w:val="00751F4C"/>
    <w:rsid w:val="0075339C"/>
    <w:rsid w:val="00754100"/>
    <w:rsid w:val="00756D33"/>
    <w:rsid w:val="007643C5"/>
    <w:rsid w:val="0076517B"/>
    <w:rsid w:val="00787B7A"/>
    <w:rsid w:val="007948B8"/>
    <w:rsid w:val="007976C6"/>
    <w:rsid w:val="007A2BD9"/>
    <w:rsid w:val="007C0453"/>
    <w:rsid w:val="007C3DCF"/>
    <w:rsid w:val="007C6A24"/>
    <w:rsid w:val="007E393A"/>
    <w:rsid w:val="0080445C"/>
    <w:rsid w:val="0081113F"/>
    <w:rsid w:val="00814C33"/>
    <w:rsid w:val="00820F71"/>
    <w:rsid w:val="008521A8"/>
    <w:rsid w:val="00861ED7"/>
    <w:rsid w:val="00866A1A"/>
    <w:rsid w:val="00876AB7"/>
    <w:rsid w:val="00882CD3"/>
    <w:rsid w:val="008865E3"/>
    <w:rsid w:val="00886D04"/>
    <w:rsid w:val="008873F6"/>
    <w:rsid w:val="008B2018"/>
    <w:rsid w:val="008B37AC"/>
    <w:rsid w:val="008C0CCB"/>
    <w:rsid w:val="008C545E"/>
    <w:rsid w:val="008D7057"/>
    <w:rsid w:val="008E0415"/>
    <w:rsid w:val="008E201F"/>
    <w:rsid w:val="008F41A8"/>
    <w:rsid w:val="008F6793"/>
    <w:rsid w:val="009034BF"/>
    <w:rsid w:val="00907562"/>
    <w:rsid w:val="00912D82"/>
    <w:rsid w:val="00917F9C"/>
    <w:rsid w:val="00920810"/>
    <w:rsid w:val="0092343C"/>
    <w:rsid w:val="00923BE0"/>
    <w:rsid w:val="009329A7"/>
    <w:rsid w:val="0094310F"/>
    <w:rsid w:val="009634F7"/>
    <w:rsid w:val="009704B5"/>
    <w:rsid w:val="009739FF"/>
    <w:rsid w:val="00976627"/>
    <w:rsid w:val="00981D10"/>
    <w:rsid w:val="009847A1"/>
    <w:rsid w:val="00992720"/>
    <w:rsid w:val="00997DD9"/>
    <w:rsid w:val="009A0A55"/>
    <w:rsid w:val="009A4D0F"/>
    <w:rsid w:val="009B2F98"/>
    <w:rsid w:val="009D0615"/>
    <w:rsid w:val="009D0E69"/>
    <w:rsid w:val="009D0ECD"/>
    <w:rsid w:val="009D7289"/>
    <w:rsid w:val="009E4DEB"/>
    <w:rsid w:val="009E7603"/>
    <w:rsid w:val="009F2326"/>
    <w:rsid w:val="009F3094"/>
    <w:rsid w:val="009F4816"/>
    <w:rsid w:val="009F5A41"/>
    <w:rsid w:val="00A11DDE"/>
    <w:rsid w:val="00A14C00"/>
    <w:rsid w:val="00A17D1B"/>
    <w:rsid w:val="00A21A3B"/>
    <w:rsid w:val="00A22217"/>
    <w:rsid w:val="00A273B4"/>
    <w:rsid w:val="00A32087"/>
    <w:rsid w:val="00A44F56"/>
    <w:rsid w:val="00A5281F"/>
    <w:rsid w:val="00A56F8F"/>
    <w:rsid w:val="00A57646"/>
    <w:rsid w:val="00A6332D"/>
    <w:rsid w:val="00A6395E"/>
    <w:rsid w:val="00A8024F"/>
    <w:rsid w:val="00A86477"/>
    <w:rsid w:val="00A86ED5"/>
    <w:rsid w:val="00A92C3D"/>
    <w:rsid w:val="00A93AA8"/>
    <w:rsid w:val="00A9491D"/>
    <w:rsid w:val="00AA087C"/>
    <w:rsid w:val="00AB0570"/>
    <w:rsid w:val="00AC0899"/>
    <w:rsid w:val="00AC5551"/>
    <w:rsid w:val="00AC7490"/>
    <w:rsid w:val="00AD5C05"/>
    <w:rsid w:val="00AE0087"/>
    <w:rsid w:val="00AF2B73"/>
    <w:rsid w:val="00AF2CD7"/>
    <w:rsid w:val="00AF54CC"/>
    <w:rsid w:val="00AF6F26"/>
    <w:rsid w:val="00AF74E3"/>
    <w:rsid w:val="00B07F0F"/>
    <w:rsid w:val="00B352BC"/>
    <w:rsid w:val="00B37DF8"/>
    <w:rsid w:val="00B439D2"/>
    <w:rsid w:val="00B45F02"/>
    <w:rsid w:val="00B55224"/>
    <w:rsid w:val="00B668C1"/>
    <w:rsid w:val="00B713E9"/>
    <w:rsid w:val="00B77830"/>
    <w:rsid w:val="00B8529E"/>
    <w:rsid w:val="00B87582"/>
    <w:rsid w:val="00B925C2"/>
    <w:rsid w:val="00B938A7"/>
    <w:rsid w:val="00BC04CE"/>
    <w:rsid w:val="00BC1E92"/>
    <w:rsid w:val="00BC4310"/>
    <w:rsid w:val="00BD5352"/>
    <w:rsid w:val="00BE22AC"/>
    <w:rsid w:val="00BE7DA1"/>
    <w:rsid w:val="00BF3706"/>
    <w:rsid w:val="00BF62DB"/>
    <w:rsid w:val="00BF712E"/>
    <w:rsid w:val="00C06BD3"/>
    <w:rsid w:val="00C15D08"/>
    <w:rsid w:val="00C3085D"/>
    <w:rsid w:val="00C42E01"/>
    <w:rsid w:val="00C51780"/>
    <w:rsid w:val="00C55E99"/>
    <w:rsid w:val="00C65302"/>
    <w:rsid w:val="00C65EA3"/>
    <w:rsid w:val="00C67613"/>
    <w:rsid w:val="00C71791"/>
    <w:rsid w:val="00C825BB"/>
    <w:rsid w:val="00C93086"/>
    <w:rsid w:val="00C93D74"/>
    <w:rsid w:val="00C948BA"/>
    <w:rsid w:val="00CA3C5C"/>
    <w:rsid w:val="00CA730D"/>
    <w:rsid w:val="00CC181C"/>
    <w:rsid w:val="00CD13B8"/>
    <w:rsid w:val="00CD4041"/>
    <w:rsid w:val="00CD4CC0"/>
    <w:rsid w:val="00CD5C23"/>
    <w:rsid w:val="00CE1B06"/>
    <w:rsid w:val="00CE7529"/>
    <w:rsid w:val="00CF7F89"/>
    <w:rsid w:val="00D0171A"/>
    <w:rsid w:val="00D10BD7"/>
    <w:rsid w:val="00D16153"/>
    <w:rsid w:val="00D235F2"/>
    <w:rsid w:val="00D444DB"/>
    <w:rsid w:val="00D45DA6"/>
    <w:rsid w:val="00D55D6F"/>
    <w:rsid w:val="00D712E3"/>
    <w:rsid w:val="00D73D14"/>
    <w:rsid w:val="00D82954"/>
    <w:rsid w:val="00D93187"/>
    <w:rsid w:val="00D97E68"/>
    <w:rsid w:val="00DA4E9C"/>
    <w:rsid w:val="00DB5138"/>
    <w:rsid w:val="00DC1D8F"/>
    <w:rsid w:val="00DC2D7C"/>
    <w:rsid w:val="00DC5649"/>
    <w:rsid w:val="00DD3FBB"/>
    <w:rsid w:val="00E06507"/>
    <w:rsid w:val="00E07971"/>
    <w:rsid w:val="00E1264C"/>
    <w:rsid w:val="00E15B96"/>
    <w:rsid w:val="00E17ED5"/>
    <w:rsid w:val="00E31DA6"/>
    <w:rsid w:val="00E34A06"/>
    <w:rsid w:val="00E37BF5"/>
    <w:rsid w:val="00E41F11"/>
    <w:rsid w:val="00E51B34"/>
    <w:rsid w:val="00E65E3A"/>
    <w:rsid w:val="00E800CF"/>
    <w:rsid w:val="00E90405"/>
    <w:rsid w:val="00E938A2"/>
    <w:rsid w:val="00E97361"/>
    <w:rsid w:val="00E9737F"/>
    <w:rsid w:val="00EA1EC0"/>
    <w:rsid w:val="00EA3709"/>
    <w:rsid w:val="00EA43B8"/>
    <w:rsid w:val="00EB1D85"/>
    <w:rsid w:val="00EB71B4"/>
    <w:rsid w:val="00EC0530"/>
    <w:rsid w:val="00EC714E"/>
    <w:rsid w:val="00ED17F2"/>
    <w:rsid w:val="00EE015E"/>
    <w:rsid w:val="00EE17AE"/>
    <w:rsid w:val="00EF2475"/>
    <w:rsid w:val="00F03B7F"/>
    <w:rsid w:val="00F068A7"/>
    <w:rsid w:val="00F1352D"/>
    <w:rsid w:val="00F15C3E"/>
    <w:rsid w:val="00F30D2C"/>
    <w:rsid w:val="00F41149"/>
    <w:rsid w:val="00F41323"/>
    <w:rsid w:val="00F44F4A"/>
    <w:rsid w:val="00F46590"/>
    <w:rsid w:val="00F476AC"/>
    <w:rsid w:val="00F6483E"/>
    <w:rsid w:val="00F744C8"/>
    <w:rsid w:val="00F75AD2"/>
    <w:rsid w:val="00F76790"/>
    <w:rsid w:val="00F851B8"/>
    <w:rsid w:val="00F85FC0"/>
    <w:rsid w:val="00FA60D0"/>
    <w:rsid w:val="00FB03D2"/>
    <w:rsid w:val="00FB65BF"/>
    <w:rsid w:val="00FD5BEF"/>
    <w:rsid w:val="00FE0CB2"/>
    <w:rsid w:val="00FE2C10"/>
    <w:rsid w:val="00FE43D9"/>
    <w:rsid w:val="00FF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BC1C0"/>
  <w15:chartTrackingRefBased/>
  <w15:docId w15:val="{1A9ACBAB-57DD-412C-B410-9CF1B4FA8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41A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8F41A8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u w:color="000000"/>
      <w:bdr w:val="nil"/>
    </w:rPr>
  </w:style>
  <w:style w:type="paragraph" w:styleId="NormalWeb">
    <w:name w:val="Normal (Web)"/>
    <w:basedOn w:val="Normal"/>
    <w:uiPriority w:val="99"/>
    <w:unhideWhenUsed/>
    <w:rsid w:val="00367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367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67A8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576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2704B2"/>
    <w:rPr>
      <w:b/>
      <w:bCs/>
    </w:rPr>
  </w:style>
  <w:style w:type="character" w:customStyle="1" w:styleId="oetextdirection">
    <w:name w:val="oe_textdirection"/>
    <w:basedOn w:val="DefaultParagraphFont"/>
    <w:rsid w:val="002704B2"/>
  </w:style>
  <w:style w:type="character" w:customStyle="1" w:styleId="UnresolvedMention">
    <w:name w:val="Unresolved Mention"/>
    <w:basedOn w:val="DefaultParagraphFont"/>
    <w:uiPriority w:val="99"/>
    <w:semiHidden/>
    <w:unhideWhenUsed/>
    <w:rsid w:val="006947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co.confex.com/eco/2020/meetingapp.cgi/Paper/86571" TargetMode="External"/><Relationship Id="rId12" Type="http://schemas.openxmlformats.org/officeDocument/2006/relationships/hyperlink" Target="https://eco.confex.com/eco/2020/meetingapp.cgi/Paper/86604" TargetMode="External"/><Relationship Id="rId13" Type="http://schemas.openxmlformats.org/officeDocument/2006/relationships/hyperlink" Target="https://eco.confex.com/eco/2020/meetingapp.cgi/Paper/86627" TargetMode="External"/><Relationship Id="rId14" Type="http://schemas.openxmlformats.org/officeDocument/2006/relationships/hyperlink" Target="mailto:jgs8@stanford.edu" TargetMode="External"/><Relationship Id="rId15" Type="http://schemas.openxmlformats.org/officeDocument/2006/relationships/fontTable" Target="fontTable.xml"/><Relationship Id="rId16" Type="http://schemas.microsoft.com/office/2011/relationships/people" Target="peop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hyperlink" Target="mailto:heidi@esa.org" TargetMode="External"/><Relationship Id="rId10" Type="http://schemas.openxmlformats.org/officeDocument/2006/relationships/hyperlink" Target="https://eco.confex.com/eco/2020/meetingapp.cgi/Paper/866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87F8DCDABED244BEC2BB6563B755D2" ma:contentTypeVersion="13" ma:contentTypeDescription="Create a new document." ma:contentTypeScope="" ma:versionID="f8ddfefaca739d1aef5d8695f06ad40c">
  <xsd:schema xmlns:xsd="http://www.w3.org/2001/XMLSchema" xmlns:xs="http://www.w3.org/2001/XMLSchema" xmlns:p="http://schemas.microsoft.com/office/2006/metadata/properties" xmlns:ns3="57ae4465-147e-4ee9-804c-4d1df3b382e6" xmlns:ns4="1b0863b8-7ccb-4ca1-a20e-1ffdd48e7fd9" targetNamespace="http://schemas.microsoft.com/office/2006/metadata/properties" ma:root="true" ma:fieldsID="26af7e85fc2df402d1cfafd658f9e072" ns3:_="" ns4:_="">
    <xsd:import namespace="57ae4465-147e-4ee9-804c-4d1df3b382e6"/>
    <xsd:import namespace="1b0863b8-7ccb-4ca1-a20e-1ffdd48e7f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ae4465-147e-4ee9-804c-4d1df3b382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0863b8-7ccb-4ca1-a20e-1ffdd48e7fd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664693-DF21-4BDE-8561-2E569740A8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ae4465-147e-4ee9-804c-4d1df3b382e6"/>
    <ds:schemaRef ds:uri="1b0863b8-7ccb-4ca1-a20e-1ffdd48e7f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7F0837-7566-4D1B-80B6-2EF1BEB986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B122C9-6138-40DE-8625-7298DB2C82D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824</Words>
  <Characters>4703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Swanson</dc:creator>
  <cp:keywords/>
  <dc:description/>
  <cp:lastModifiedBy>Jonathan Gomes Selman</cp:lastModifiedBy>
  <cp:revision>4</cp:revision>
  <dcterms:created xsi:type="dcterms:W3CDTF">2020-07-23T20:50:00Z</dcterms:created>
  <dcterms:modified xsi:type="dcterms:W3CDTF">2020-07-23T21:00:00Z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0x0101007D87F8DCDABED244BEC2BB6563B755D2</vt:lpwstr>
  </property>
</Properties>
</file>